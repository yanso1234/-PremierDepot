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E636" w14:textId="4F82E61E" w:rsidR="00C93FC3" w:rsidRDefault="001E6F0A" w:rsidP="001E6F0A">
      <w:pPr>
        <w:rPr>
          <w:rFonts w:ascii="Arial" w:hAnsi="Arial" w:cs="Arial"/>
          <w:sz w:val="52"/>
          <w:szCs w:val="52"/>
        </w:rPr>
      </w:pPr>
      <w:r w:rsidRPr="001E6F0A">
        <w:rPr>
          <w:rFonts w:ascii="Arial" w:hAnsi="Arial" w:cs="Arial"/>
          <w:sz w:val="52"/>
          <w:szCs w:val="52"/>
        </w:rPr>
        <w:t xml:space="preserve">BOUVET           </w:t>
      </w:r>
      <w:r>
        <w:rPr>
          <w:rFonts w:ascii="Arial" w:hAnsi="Arial" w:cs="Arial"/>
          <w:sz w:val="52"/>
          <w:szCs w:val="52"/>
        </w:rPr>
        <w:t xml:space="preserve">                           SIO 1 </w:t>
      </w:r>
      <w:r w:rsidRPr="001E6F0A">
        <w:rPr>
          <w:rFonts w:ascii="Arial" w:hAnsi="Arial" w:cs="Arial"/>
          <w:sz w:val="52"/>
          <w:szCs w:val="52"/>
        </w:rPr>
        <w:t xml:space="preserve">                                         </w:t>
      </w:r>
      <w:r w:rsidRPr="001E6F0A">
        <w:rPr>
          <w:rFonts w:ascii="Arial" w:hAnsi="Arial" w:cs="Arial"/>
          <w:sz w:val="52"/>
          <w:szCs w:val="52"/>
        </w:rPr>
        <w:br/>
        <w:t>YANIS</w:t>
      </w:r>
    </w:p>
    <w:p w14:paraId="6BC2DC05" w14:textId="77777777" w:rsidR="001E6F0A" w:rsidRPr="001E6F0A" w:rsidRDefault="001E6F0A" w:rsidP="001E6F0A">
      <w:pPr>
        <w:rPr>
          <w:rFonts w:ascii="Arial" w:hAnsi="Arial" w:cs="Arial"/>
          <w:sz w:val="52"/>
          <w:szCs w:val="52"/>
        </w:rPr>
      </w:pPr>
    </w:p>
    <w:p w14:paraId="7DB418D4" w14:textId="13A0A3AF" w:rsidR="001E6F0A" w:rsidRDefault="001E6F0A" w:rsidP="001E6F0A">
      <w:pPr>
        <w:rPr>
          <w:sz w:val="52"/>
          <w:szCs w:val="52"/>
        </w:rPr>
      </w:pPr>
    </w:p>
    <w:p w14:paraId="27B0E628" w14:textId="55B93DCD" w:rsidR="001E6F0A" w:rsidRDefault="001E6F0A" w:rsidP="001E6F0A">
      <w:pPr>
        <w:pStyle w:val="Titre1"/>
        <w:jc w:val="center"/>
        <w:rPr>
          <w:rFonts w:ascii="Arial, sans-serif" w:hAnsi="Arial, sans-serif"/>
          <w:b w:val="0"/>
          <w:color w:val="000000"/>
          <w:sz w:val="64"/>
          <w:szCs w:val="64"/>
        </w:rPr>
      </w:pPr>
      <w:r>
        <w:rPr>
          <w:rFonts w:ascii="Arial, sans-serif" w:hAnsi="Arial, sans-serif"/>
          <w:b w:val="0"/>
          <w:color w:val="000000"/>
          <w:sz w:val="64"/>
          <w:szCs w:val="64"/>
        </w:rPr>
        <w:t>Mise en place des outils de développement WEB :</w:t>
      </w:r>
    </w:p>
    <w:p w14:paraId="722BB0F8" w14:textId="1B0B1E50" w:rsidR="001E6F0A" w:rsidRDefault="001E6F0A" w:rsidP="001E6F0A">
      <w:pPr>
        <w:pStyle w:val="Titre1"/>
        <w:jc w:val="center"/>
        <w:rPr>
          <w:rFonts w:ascii="Arial, sans-serif" w:hAnsi="Arial, sans-serif"/>
          <w:b w:val="0"/>
          <w:color w:val="000000"/>
          <w:sz w:val="64"/>
          <w:szCs w:val="64"/>
        </w:rPr>
      </w:pPr>
    </w:p>
    <w:p w14:paraId="66A3D6E4" w14:textId="7720C5E8" w:rsidR="001E6F0A" w:rsidRDefault="001E6F0A" w:rsidP="001E6F0A">
      <w:pPr>
        <w:rPr>
          <w:lang w:eastAsia="zh-CN" w:bidi="hi-IN"/>
        </w:rPr>
      </w:pPr>
    </w:p>
    <w:p w14:paraId="2ED244FF" w14:textId="4487ACD8" w:rsidR="001E6F0A" w:rsidRDefault="001E6F0A" w:rsidP="001E6F0A">
      <w:pPr>
        <w:rPr>
          <w:lang w:eastAsia="zh-CN" w:bidi="hi-IN"/>
        </w:rPr>
      </w:pPr>
    </w:p>
    <w:p w14:paraId="4AF89DC5" w14:textId="1496B530" w:rsidR="001E6F0A" w:rsidRDefault="001E6F0A" w:rsidP="001E6F0A">
      <w:pPr>
        <w:rPr>
          <w:lang w:eastAsia="zh-CN" w:bidi="hi-IN"/>
        </w:rPr>
      </w:pPr>
      <w:r>
        <w:rPr>
          <w:rFonts w:ascii="Arial, sans-serif" w:hAnsi="Arial, sans-serif"/>
          <w:noProof/>
          <w:color w:val="000000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224855C" wp14:editId="614B85B2">
            <wp:simplePos x="0" y="0"/>
            <wp:positionH relativeFrom="margin">
              <wp:posOffset>299085</wp:posOffset>
            </wp:positionH>
            <wp:positionV relativeFrom="paragraph">
              <wp:posOffset>3175</wp:posOffset>
            </wp:positionV>
            <wp:extent cx="5054600" cy="213995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1293F" w14:textId="62EBA05E" w:rsidR="001E6F0A" w:rsidRDefault="001E6F0A" w:rsidP="001E6F0A">
      <w:pPr>
        <w:rPr>
          <w:lang w:eastAsia="zh-CN" w:bidi="hi-IN"/>
        </w:rPr>
      </w:pPr>
    </w:p>
    <w:p w14:paraId="75B48F5C" w14:textId="51BCC8B2" w:rsidR="001E6F0A" w:rsidRDefault="001E6F0A" w:rsidP="001E6F0A">
      <w:pPr>
        <w:rPr>
          <w:lang w:eastAsia="zh-CN" w:bidi="hi-IN"/>
        </w:rPr>
      </w:pPr>
    </w:p>
    <w:p w14:paraId="585A88DE" w14:textId="2441A1B0" w:rsidR="001E6F0A" w:rsidRDefault="001E6F0A" w:rsidP="001E6F0A">
      <w:pPr>
        <w:rPr>
          <w:lang w:eastAsia="zh-CN" w:bidi="hi-IN"/>
        </w:rPr>
      </w:pPr>
    </w:p>
    <w:p w14:paraId="04E4AC24" w14:textId="4AD9BE69" w:rsidR="001E6F0A" w:rsidRDefault="001E6F0A" w:rsidP="001E6F0A">
      <w:pPr>
        <w:rPr>
          <w:lang w:eastAsia="zh-CN" w:bidi="hi-IN"/>
        </w:rPr>
      </w:pPr>
    </w:p>
    <w:p w14:paraId="1EC33DA6" w14:textId="47501D40" w:rsidR="001E6F0A" w:rsidRDefault="001E6F0A" w:rsidP="001E6F0A">
      <w:pPr>
        <w:rPr>
          <w:lang w:eastAsia="zh-CN" w:bidi="hi-IN"/>
        </w:rPr>
      </w:pPr>
    </w:p>
    <w:p w14:paraId="5BC021C4" w14:textId="74DC3285" w:rsidR="001E6F0A" w:rsidRDefault="001E6F0A" w:rsidP="001E6F0A">
      <w:pPr>
        <w:rPr>
          <w:lang w:eastAsia="zh-CN" w:bidi="hi-IN"/>
        </w:rPr>
      </w:pPr>
    </w:p>
    <w:p w14:paraId="3E8AFBBF" w14:textId="74E8A9B9" w:rsidR="001E6F0A" w:rsidRDefault="001E6F0A" w:rsidP="001E6F0A">
      <w:pPr>
        <w:rPr>
          <w:lang w:eastAsia="zh-CN" w:bidi="hi-IN"/>
        </w:rPr>
      </w:pPr>
    </w:p>
    <w:p w14:paraId="1CC40828" w14:textId="5DEED75C" w:rsidR="001E6F0A" w:rsidRDefault="001E6F0A" w:rsidP="001E6F0A">
      <w:pPr>
        <w:rPr>
          <w:lang w:eastAsia="zh-CN" w:bidi="hi-IN"/>
        </w:rPr>
      </w:pPr>
    </w:p>
    <w:p w14:paraId="2EC8C335" w14:textId="66F59979" w:rsidR="001E6F0A" w:rsidRDefault="001E6F0A" w:rsidP="001E6F0A">
      <w:pPr>
        <w:rPr>
          <w:lang w:eastAsia="zh-CN" w:bidi="hi-IN"/>
        </w:rPr>
      </w:pPr>
    </w:p>
    <w:p w14:paraId="770DB343" w14:textId="63A2F84A" w:rsidR="001E6F0A" w:rsidRDefault="001E6F0A" w:rsidP="001E6F0A">
      <w:pPr>
        <w:rPr>
          <w:lang w:eastAsia="zh-CN" w:bidi="hi-IN"/>
        </w:rPr>
      </w:pPr>
    </w:p>
    <w:p w14:paraId="7E1C1EE6" w14:textId="17DA4C9A" w:rsidR="001E6F0A" w:rsidRDefault="001E6F0A" w:rsidP="001E6F0A">
      <w:pPr>
        <w:rPr>
          <w:lang w:eastAsia="zh-CN" w:bidi="hi-IN"/>
        </w:rPr>
      </w:pPr>
    </w:p>
    <w:p w14:paraId="2CB96AEA" w14:textId="60476AF9" w:rsidR="001E6F0A" w:rsidRDefault="001E6F0A" w:rsidP="001E6F0A">
      <w:pPr>
        <w:rPr>
          <w:lang w:eastAsia="zh-CN" w:bidi="hi-IN"/>
        </w:rPr>
      </w:pPr>
    </w:p>
    <w:p w14:paraId="2EDFB5BD" w14:textId="574BE0FC" w:rsidR="001E6F0A" w:rsidRDefault="001E6F0A" w:rsidP="001E6F0A">
      <w:pPr>
        <w:rPr>
          <w:lang w:eastAsia="zh-CN" w:bidi="hi-IN"/>
        </w:rPr>
      </w:pPr>
    </w:p>
    <w:p w14:paraId="15030EC6" w14:textId="315A72A2" w:rsidR="001E6F0A" w:rsidRDefault="001E6F0A" w:rsidP="001E6F0A">
      <w:pPr>
        <w:rPr>
          <w:lang w:eastAsia="zh-CN" w:bidi="hi-IN"/>
        </w:rPr>
      </w:pPr>
    </w:p>
    <w:p w14:paraId="75EC8D3C" w14:textId="0EF33594" w:rsidR="001E6F0A" w:rsidRDefault="001E6F0A" w:rsidP="001E6F0A">
      <w:pPr>
        <w:rPr>
          <w:lang w:eastAsia="zh-CN" w:bidi="hi-IN"/>
        </w:rPr>
      </w:pPr>
    </w:p>
    <w:p w14:paraId="2BDB4BB1" w14:textId="7CD208DE" w:rsidR="001E6F0A" w:rsidRPr="001E6F0A" w:rsidRDefault="001E6F0A" w:rsidP="001E6F0A">
      <w:pPr>
        <w:rPr>
          <w:rFonts w:ascii="Arial" w:hAnsi="Arial" w:cs="Arial" w:hint="eastAsia"/>
          <w:sz w:val="28"/>
          <w:szCs w:val="28"/>
          <w:u w:val="single"/>
          <w:lang w:eastAsia="zh-CN" w:bidi="hi-IN"/>
        </w:rPr>
      </w:pPr>
      <w:r w:rsidRPr="001E6F0A">
        <w:rPr>
          <w:rFonts w:ascii="Arial" w:hAnsi="Arial" w:cs="Arial"/>
          <w:sz w:val="28"/>
          <w:szCs w:val="28"/>
          <w:u w:val="single"/>
          <w:lang w:eastAsia="zh-CN" w:bidi="hi-IN"/>
        </w:rPr>
        <w:lastRenderedPageBreak/>
        <w:t xml:space="preserve">Questions : </w:t>
      </w:r>
    </w:p>
    <w:p w14:paraId="16F3A271" w14:textId="1B68739A" w:rsidR="001E6F0A" w:rsidRDefault="001E6F0A" w:rsidP="001E6F0A">
      <w:pPr>
        <w:pStyle w:val="Textbody"/>
        <w:numPr>
          <w:ilvl w:val="0"/>
          <w:numId w:val="1"/>
        </w:numPr>
        <w:shd w:val="clear" w:color="auto" w:fill="FFFFFF"/>
        <w:spacing w:after="220" w:line="331" w:lineRule="auto"/>
        <w:rPr>
          <w:rFonts w:ascii="Montserrat, sans-serif" w:hAnsi="Montserrat, sans-serif"/>
          <w:color w:val="000000"/>
          <w:shd w:val="clear" w:color="auto" w:fill="FFFFFF"/>
        </w:rPr>
      </w:pPr>
      <w:r>
        <w:rPr>
          <w:rFonts w:ascii="Montserrat, sans-serif" w:hAnsi="Montserrat, sans-serif"/>
          <w:color w:val="000000"/>
          <w:shd w:val="clear" w:color="auto" w:fill="FFFFFF"/>
        </w:rPr>
        <w:t>Quelles seront les commandes GIT pour créer un dépôt local en le reliant à ce dépôt distant ?</w:t>
      </w:r>
    </w:p>
    <w:p w14:paraId="47F365E4" w14:textId="6919D285" w:rsidR="001E6F0A" w:rsidRPr="0011191E" w:rsidRDefault="001E6F0A" w:rsidP="001E6F0A">
      <w:pPr>
        <w:pStyle w:val="Textbody"/>
        <w:shd w:val="clear" w:color="auto" w:fill="FFFFFF"/>
        <w:spacing w:after="220" w:line="331" w:lineRule="auto"/>
        <w:ind w:left="720"/>
        <w:rPr>
          <w:rFonts w:ascii="Montserrat, sans-serif" w:hAnsi="Montserrat, sans-serif"/>
          <w:b/>
          <w:bCs/>
          <w:color w:val="000000"/>
          <w:shd w:val="clear" w:color="auto" w:fill="FFFFFF"/>
        </w:rPr>
      </w:pPr>
      <w:r w:rsidRPr="0011191E">
        <w:rPr>
          <w:rFonts w:ascii="Montserrat, sans-serif" w:hAnsi="Montserrat, sans-serif" w:hint="eastAsia"/>
          <w:b/>
          <w:bCs/>
          <w:color w:val="000000"/>
          <w:shd w:val="clear" w:color="auto" w:fill="FFFFFF"/>
        </w:rPr>
        <w:t>L</w:t>
      </w:r>
      <w:r w:rsidRPr="0011191E">
        <w:rPr>
          <w:rFonts w:ascii="Montserrat, sans-serif" w:hAnsi="Montserrat, sans-serif"/>
          <w:b/>
          <w:bCs/>
          <w:color w:val="000000"/>
          <w:shd w:val="clear" w:color="auto" w:fill="FFFFFF"/>
        </w:rPr>
        <w:t>es commandes sont « </w:t>
      </w:r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>git init </w:t>
      </w:r>
      <w:r w:rsidRPr="0011191E">
        <w:rPr>
          <w:rFonts w:ascii="Montserrat, sans-serif" w:hAnsi="Montserrat, sans-serif"/>
          <w:b/>
          <w:bCs/>
          <w:color w:val="000000"/>
          <w:shd w:val="clear" w:color="auto" w:fill="FFFFFF"/>
        </w:rPr>
        <w:t>» pour initialiser un dépôt git local, « </w:t>
      </w:r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 xml:space="preserve">git </w:t>
      </w:r>
      <w:proofErr w:type="spellStart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>remote</w:t>
      </w:r>
      <w:proofErr w:type="spellEnd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 xml:space="preserve"> </w:t>
      </w:r>
      <w:proofErr w:type="spellStart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>add</w:t>
      </w:r>
      <w:proofErr w:type="spellEnd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 xml:space="preserve"> </w:t>
      </w:r>
      <w:proofErr w:type="spellStart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>origin</w:t>
      </w:r>
      <w:proofErr w:type="spellEnd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> </w:t>
      </w:r>
      <w:r w:rsidRPr="0011191E">
        <w:rPr>
          <w:rFonts w:ascii="Montserrat, sans-serif" w:hAnsi="Montserrat, sans-serif"/>
          <w:b/>
          <w:bCs/>
          <w:color w:val="000000"/>
          <w:shd w:val="clear" w:color="auto" w:fill="FFFFFF"/>
        </w:rPr>
        <w:t xml:space="preserve">» va permettre d’ajouter un dépôt distant. </w:t>
      </w:r>
    </w:p>
    <w:p w14:paraId="1EAE2DA8" w14:textId="744721C8" w:rsidR="001E6F0A" w:rsidRPr="0011191E" w:rsidRDefault="001E6F0A" w:rsidP="001E6F0A">
      <w:pPr>
        <w:pStyle w:val="Textbody"/>
        <w:shd w:val="clear" w:color="auto" w:fill="FFFFFF"/>
        <w:spacing w:after="220" w:line="331" w:lineRule="auto"/>
        <w:ind w:left="720"/>
        <w:rPr>
          <w:rFonts w:ascii="Montserrat, sans-serif" w:hAnsi="Montserrat, sans-serif"/>
          <w:b/>
          <w:bCs/>
          <w:color w:val="000000"/>
          <w:shd w:val="clear" w:color="auto" w:fill="FFFFFF"/>
        </w:rPr>
      </w:pPr>
      <w:r w:rsidRPr="0011191E">
        <w:rPr>
          <w:rFonts w:ascii="Montserrat, sans-serif" w:hAnsi="Montserrat, sans-serif"/>
          <w:b/>
          <w:bCs/>
          <w:color w:val="000000"/>
          <w:shd w:val="clear" w:color="auto" w:fill="FFFFFF"/>
        </w:rPr>
        <w:t>« </w:t>
      </w:r>
      <w:proofErr w:type="gramStart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>git</w:t>
      </w:r>
      <w:proofErr w:type="gramEnd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 xml:space="preserve"> </w:t>
      </w:r>
      <w:proofErr w:type="spellStart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>add</w:t>
      </w:r>
      <w:proofErr w:type="spellEnd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 xml:space="preserve"> </w:t>
      </w:r>
      <w:r w:rsidRPr="0011191E">
        <w:rPr>
          <w:rFonts w:ascii="Montserrat, sans-serif" w:hAnsi="Montserrat, sans-serif"/>
          <w:b/>
          <w:bCs/>
          <w:color w:val="000000"/>
          <w:shd w:val="clear" w:color="auto" w:fill="FFFFFF"/>
        </w:rPr>
        <w:t xml:space="preserve">» va permettre d’ajouter des fichiers </w:t>
      </w:r>
    </w:p>
    <w:p w14:paraId="70B739EF" w14:textId="53277802" w:rsidR="001E6F0A" w:rsidRDefault="001E6F0A" w:rsidP="001E6F0A">
      <w:pPr>
        <w:pStyle w:val="Textbody"/>
        <w:shd w:val="clear" w:color="auto" w:fill="FFFFFF"/>
        <w:spacing w:after="220" w:line="331" w:lineRule="auto"/>
        <w:ind w:left="720"/>
        <w:rPr>
          <w:rFonts w:ascii="Montserrat, sans-serif" w:hAnsi="Montserrat, sans-serif"/>
          <w:color w:val="000000"/>
          <w:shd w:val="clear" w:color="auto" w:fill="FFFFFF"/>
        </w:rPr>
      </w:pPr>
    </w:p>
    <w:p w14:paraId="7AF2FD10" w14:textId="0A09886D" w:rsidR="001E6F0A" w:rsidRDefault="001E6F0A" w:rsidP="001E6F0A">
      <w:pPr>
        <w:pStyle w:val="Textbody"/>
        <w:numPr>
          <w:ilvl w:val="0"/>
          <w:numId w:val="1"/>
        </w:numPr>
        <w:shd w:val="clear" w:color="auto" w:fill="FFFFFF"/>
        <w:spacing w:after="220" w:line="331" w:lineRule="auto"/>
        <w:rPr>
          <w:rFonts w:ascii="Montserrat, sans-serif" w:hAnsi="Montserrat, sans-serif"/>
          <w:color w:val="000000"/>
          <w:shd w:val="clear" w:color="auto" w:fill="FFFFFF"/>
        </w:rPr>
      </w:pPr>
      <w:r>
        <w:rPr>
          <w:rFonts w:ascii="Montserrat, sans-serif" w:hAnsi="Montserrat, sans-serif"/>
          <w:noProof/>
          <w:color w:val="00000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62E4A76" wp14:editId="7DEC1A4F">
            <wp:simplePos x="0" y="0"/>
            <wp:positionH relativeFrom="margin">
              <wp:align>center</wp:align>
            </wp:positionH>
            <wp:positionV relativeFrom="paragraph">
              <wp:posOffset>594897</wp:posOffset>
            </wp:positionV>
            <wp:extent cx="3276600" cy="638175"/>
            <wp:effectExtent l="0" t="0" r="0" b="952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, sans-serif" w:hAnsi="Montserrat, sans-serif"/>
          <w:color w:val="000000"/>
          <w:shd w:val="clear" w:color="auto" w:fill="FFFFFF"/>
        </w:rPr>
        <w:t xml:space="preserve">Créations d’un nouveau répertoire dans « mes documents », depuis </w:t>
      </w:r>
      <w:proofErr w:type="spellStart"/>
      <w:r>
        <w:rPr>
          <w:rFonts w:ascii="Montserrat, sans-serif" w:hAnsi="Montserrat, sans-serif"/>
          <w:color w:val="000000"/>
          <w:shd w:val="clear" w:color="auto" w:fill="FFFFFF"/>
        </w:rPr>
        <w:t>gitbash</w:t>
      </w:r>
      <w:proofErr w:type="spellEnd"/>
      <w:r>
        <w:rPr>
          <w:rFonts w:ascii="Montserrat, sans-serif" w:hAnsi="Montserrat, sans-serif"/>
          <w:color w:val="000000"/>
          <w:shd w:val="clear" w:color="auto" w:fill="FFFFFF"/>
        </w:rPr>
        <w:t xml:space="preserve"> : </w:t>
      </w:r>
    </w:p>
    <w:p w14:paraId="034A80AC" w14:textId="68A822D7" w:rsidR="001E6F0A" w:rsidRDefault="001E6F0A" w:rsidP="001E6F0A">
      <w:pPr>
        <w:pStyle w:val="Textbody"/>
        <w:shd w:val="clear" w:color="auto" w:fill="FFFFFF"/>
        <w:spacing w:after="220" w:line="331" w:lineRule="auto"/>
        <w:rPr>
          <w:rFonts w:ascii="Montserrat, sans-serif" w:hAnsi="Montserrat, sans-serif"/>
          <w:color w:val="000000"/>
          <w:shd w:val="clear" w:color="auto" w:fill="FFFFFF"/>
        </w:rPr>
      </w:pPr>
    </w:p>
    <w:p w14:paraId="63CA4302" w14:textId="26953425" w:rsidR="001E6F0A" w:rsidRDefault="001E6F0A" w:rsidP="001E6F0A">
      <w:pPr>
        <w:pStyle w:val="Textbody"/>
        <w:shd w:val="clear" w:color="auto" w:fill="FFFFFF"/>
        <w:spacing w:after="220" w:line="331" w:lineRule="auto"/>
        <w:ind w:left="360"/>
        <w:rPr>
          <w:rFonts w:ascii="Montserrat, sans-serif" w:hAnsi="Montserrat, sans-serif"/>
          <w:color w:val="000000"/>
          <w:shd w:val="clear" w:color="auto" w:fill="FFFFFF"/>
        </w:rPr>
      </w:pPr>
    </w:p>
    <w:p w14:paraId="44FE3F04" w14:textId="52CCDE7A" w:rsidR="001E6F0A" w:rsidRDefault="001E6F0A" w:rsidP="001E6F0A">
      <w:pPr>
        <w:pStyle w:val="Textbody"/>
        <w:shd w:val="clear" w:color="auto" w:fill="FFFFFF"/>
        <w:spacing w:after="220" w:line="331" w:lineRule="auto"/>
        <w:ind w:left="360"/>
        <w:rPr>
          <w:rFonts w:ascii="Montserrat, sans-serif" w:hAnsi="Montserrat, sans-serif"/>
          <w:color w:val="000000"/>
          <w:shd w:val="clear" w:color="auto" w:fill="FFFFFF"/>
        </w:rPr>
      </w:pPr>
    </w:p>
    <w:p w14:paraId="187FDB1E" w14:textId="1F2816CC" w:rsidR="001E6F0A" w:rsidRDefault="001E6F0A" w:rsidP="001E6F0A">
      <w:pPr>
        <w:pStyle w:val="Textbody"/>
        <w:numPr>
          <w:ilvl w:val="0"/>
          <w:numId w:val="1"/>
        </w:numPr>
        <w:shd w:val="clear" w:color="auto" w:fill="FFFFFF"/>
        <w:spacing w:after="220" w:line="331" w:lineRule="auto"/>
        <w:rPr>
          <w:rFonts w:ascii="Montserrat, sans-serif" w:hAnsi="Montserrat, sans-serif"/>
          <w:color w:val="000000"/>
          <w:shd w:val="clear" w:color="auto" w:fill="FFFFFF"/>
        </w:rPr>
      </w:pPr>
      <w:r>
        <w:rPr>
          <w:rFonts w:ascii="Montserrat, sans-serif" w:hAnsi="Montserrat, sans-serif"/>
          <w:color w:val="000000"/>
          <w:shd w:val="clear" w:color="auto" w:fill="FFFFFF"/>
        </w:rPr>
        <w:t xml:space="preserve">Quels sont les changements dans votre dossier </w:t>
      </w:r>
      <w:proofErr w:type="spellStart"/>
      <w:r>
        <w:rPr>
          <w:rFonts w:ascii="Montserrat, sans-serif" w:hAnsi="Montserrat, sans-serif"/>
          <w:color w:val="000000"/>
          <w:shd w:val="clear" w:color="auto" w:fill="FFFFFF"/>
        </w:rPr>
        <w:t>PremierProjet</w:t>
      </w:r>
      <w:proofErr w:type="spellEnd"/>
      <w:r>
        <w:rPr>
          <w:rFonts w:ascii="Montserrat, sans-serif" w:hAnsi="Montserrat, sans-serif"/>
          <w:color w:val="000000"/>
          <w:shd w:val="clear" w:color="auto" w:fill="FFFFFF"/>
        </w:rPr>
        <w:t xml:space="preserve"> ? </w:t>
      </w:r>
    </w:p>
    <w:p w14:paraId="5FFF40E3" w14:textId="0DCDD8DA" w:rsidR="001E6F0A" w:rsidRPr="0011191E" w:rsidRDefault="001E6F0A" w:rsidP="001E6F0A">
      <w:pPr>
        <w:pStyle w:val="Textbody"/>
        <w:shd w:val="clear" w:color="auto" w:fill="FFFFFF"/>
        <w:spacing w:after="220" w:line="331" w:lineRule="auto"/>
        <w:ind w:left="360"/>
        <w:rPr>
          <w:rFonts w:ascii="Montserrat, sans-serif" w:hAnsi="Montserrat, sans-serif" w:hint="eastAsia"/>
          <w:b/>
          <w:bCs/>
          <w:color w:val="000000"/>
          <w:shd w:val="clear" w:color="auto" w:fill="FFFFFF"/>
        </w:rPr>
      </w:pPr>
      <w:r w:rsidRPr="0011191E">
        <w:rPr>
          <w:rFonts w:ascii="Montserrat, sans-serif" w:hAnsi="Montserrat, sans-serif" w:hint="eastAsia"/>
          <w:b/>
          <w:bCs/>
          <w:color w:val="000000"/>
          <w:shd w:val="clear" w:color="auto" w:fill="FFFFFF"/>
        </w:rPr>
        <w:t>L</w:t>
      </w:r>
      <w:r w:rsidRPr="0011191E">
        <w:rPr>
          <w:rFonts w:ascii="Montserrat, sans-serif" w:hAnsi="Montserrat, sans-serif"/>
          <w:b/>
          <w:bCs/>
          <w:color w:val="000000"/>
          <w:shd w:val="clear" w:color="auto" w:fill="FFFFFF"/>
        </w:rPr>
        <w:t xml:space="preserve">e </w:t>
      </w:r>
      <w:proofErr w:type="gramStart"/>
      <w:r w:rsidRPr="0011191E">
        <w:rPr>
          <w:rFonts w:ascii="Montserrat, sans-serif" w:hAnsi="Montserrat, sans-serif"/>
          <w:b/>
          <w:bCs/>
          <w:color w:val="000000"/>
          <w:shd w:val="clear" w:color="auto" w:fill="FFFFFF"/>
        </w:rPr>
        <w:t xml:space="preserve">dossier </w:t>
      </w:r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>.git</w:t>
      </w:r>
      <w:proofErr w:type="gramEnd"/>
      <w:r w:rsidRPr="0011191E">
        <w:rPr>
          <w:rFonts w:ascii="Montserrat, sans-serif" w:hAnsi="Montserrat, sans-serif"/>
          <w:b/>
          <w:bCs/>
          <w:color w:val="FF0000"/>
          <w:shd w:val="clear" w:color="auto" w:fill="FFFFFF"/>
        </w:rPr>
        <w:t xml:space="preserve"> </w:t>
      </w:r>
      <w:r w:rsidRPr="0011191E">
        <w:rPr>
          <w:rFonts w:ascii="Montserrat, sans-serif" w:hAnsi="Montserrat, sans-serif"/>
          <w:b/>
          <w:bCs/>
          <w:color w:val="000000"/>
          <w:shd w:val="clear" w:color="auto" w:fill="FFFFFF"/>
        </w:rPr>
        <w:t xml:space="preserve">apparait dans notre document </w:t>
      </w:r>
    </w:p>
    <w:p w14:paraId="12FF2B13" w14:textId="138593E1" w:rsidR="001E6F0A" w:rsidRDefault="001E6F0A" w:rsidP="001E6F0A">
      <w:pPr>
        <w:rPr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ADBB04" wp14:editId="6DC8DF1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313520" cy="61020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520" cy="6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 w:bidi="hi-IN"/>
        </w:rPr>
        <w:t xml:space="preserve">    </w:t>
      </w:r>
    </w:p>
    <w:p w14:paraId="0686D3A4" w14:textId="7D71F731" w:rsidR="001E6F0A" w:rsidRDefault="001E6F0A" w:rsidP="001E6F0A">
      <w:pPr>
        <w:rPr>
          <w:lang w:eastAsia="zh-CN" w:bidi="hi-IN"/>
        </w:rPr>
      </w:pPr>
    </w:p>
    <w:p w14:paraId="182510FC" w14:textId="61094286" w:rsidR="001E6F0A" w:rsidRDefault="001E6F0A" w:rsidP="001E6F0A">
      <w:pPr>
        <w:rPr>
          <w:lang w:eastAsia="zh-CN" w:bidi="hi-IN"/>
        </w:rPr>
      </w:pPr>
    </w:p>
    <w:p w14:paraId="185B7803" w14:textId="77777777" w:rsidR="001E6F0A" w:rsidRDefault="001E6F0A" w:rsidP="001E6F0A">
      <w:pPr>
        <w:pStyle w:val="Textbody"/>
        <w:shd w:val="clear" w:color="auto" w:fill="FFFFFF"/>
        <w:spacing w:after="220" w:line="331" w:lineRule="auto"/>
        <w:ind w:left="360"/>
        <w:rPr>
          <w:rFonts w:ascii="Montserrat, sans-serif" w:hAnsi="Montserrat, sans-serif"/>
          <w:color w:val="000000"/>
          <w:shd w:val="clear" w:color="auto" w:fill="FFFFFF"/>
        </w:rPr>
      </w:pPr>
    </w:p>
    <w:p w14:paraId="0817D127" w14:textId="59B52E48" w:rsidR="001E6F0A" w:rsidRDefault="0011191E" w:rsidP="001E6F0A">
      <w:pPr>
        <w:pStyle w:val="Textbody"/>
        <w:numPr>
          <w:ilvl w:val="0"/>
          <w:numId w:val="1"/>
        </w:numPr>
        <w:shd w:val="clear" w:color="auto" w:fill="FFFFFF"/>
        <w:spacing w:after="220" w:line="331" w:lineRule="auto"/>
        <w:rPr>
          <w:rFonts w:ascii="Montserrat, sans-serif" w:hAnsi="Montserrat, sans-serif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2EE267" wp14:editId="2D7C39F5">
            <wp:simplePos x="0" y="0"/>
            <wp:positionH relativeFrom="column">
              <wp:posOffset>379632</wp:posOffset>
            </wp:positionH>
            <wp:positionV relativeFrom="paragraph">
              <wp:posOffset>493395</wp:posOffset>
            </wp:positionV>
            <wp:extent cx="5991120" cy="56196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120" cy="56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, sans-serif" w:hAnsi="Montserrat, sans-serif"/>
          <w:color w:val="000000"/>
          <w:shd w:val="clear" w:color="auto" w:fill="FFFFFF"/>
        </w:rPr>
        <w:t xml:space="preserve">Créations des fichiers dans le dossier </w:t>
      </w:r>
    </w:p>
    <w:p w14:paraId="5072C9A8" w14:textId="5E6B6958" w:rsidR="0011191E" w:rsidRDefault="0011191E" w:rsidP="0011191E">
      <w:pPr>
        <w:pStyle w:val="Textbody"/>
        <w:shd w:val="clear" w:color="auto" w:fill="FFFFFF"/>
        <w:spacing w:after="220" w:line="331" w:lineRule="auto"/>
        <w:ind w:left="720"/>
        <w:rPr>
          <w:rFonts w:ascii="Montserrat, sans-serif" w:hAnsi="Montserrat, sans-serif"/>
          <w:color w:val="000000"/>
          <w:shd w:val="clear" w:color="auto" w:fill="FFFFFF"/>
        </w:rPr>
      </w:pPr>
    </w:p>
    <w:p w14:paraId="05C2B228" w14:textId="3311B18D" w:rsidR="001E6F0A" w:rsidRDefault="0011191E" w:rsidP="0011191E">
      <w:pPr>
        <w:pStyle w:val="Paragraphedeliste"/>
        <w:numPr>
          <w:ilvl w:val="0"/>
          <w:numId w:val="1"/>
        </w:numPr>
        <w:rPr>
          <w:rFonts w:ascii="Montserrat, sans-serif" w:hAnsi="Montserrat, sans-serif"/>
          <w:lang w:eastAsia="zh-CN" w:bidi="hi-IN"/>
        </w:rPr>
      </w:pPr>
      <w:r w:rsidRPr="0011191E">
        <w:rPr>
          <w:rFonts w:ascii="Montserrat, sans-serif" w:hAnsi="Montserrat, sans-serif"/>
          <w:lang w:eastAsia="zh-CN" w:bidi="hi-IN"/>
        </w:rPr>
        <w:t xml:space="preserve">Pourquoi le Proxy n’est </w:t>
      </w:r>
      <w:proofErr w:type="spellStart"/>
      <w:r w:rsidRPr="0011191E">
        <w:rPr>
          <w:rFonts w:ascii="Montserrat, sans-serif" w:hAnsi="Montserrat, sans-serif"/>
          <w:lang w:eastAsia="zh-CN" w:bidi="hi-IN"/>
        </w:rPr>
        <w:t>t’il</w:t>
      </w:r>
      <w:proofErr w:type="spellEnd"/>
      <w:r w:rsidRPr="0011191E">
        <w:rPr>
          <w:rFonts w:ascii="Montserrat, sans-serif" w:hAnsi="Montserrat, sans-serif"/>
          <w:lang w:eastAsia="zh-CN" w:bidi="hi-IN"/>
        </w:rPr>
        <w:t xml:space="preserve"> pas nécessaire ? </w:t>
      </w:r>
    </w:p>
    <w:p w14:paraId="3762F4B2" w14:textId="77777777" w:rsidR="0011191E" w:rsidRPr="0011191E" w:rsidRDefault="0011191E" w:rsidP="0011191E">
      <w:pPr>
        <w:pStyle w:val="Paragraphedeliste"/>
        <w:rPr>
          <w:rFonts w:ascii="Montserrat, sans-serif" w:hAnsi="Montserrat, sans-serif"/>
          <w:b/>
          <w:bCs/>
          <w:lang w:eastAsia="zh-CN" w:bidi="hi-IN"/>
        </w:rPr>
      </w:pPr>
    </w:p>
    <w:p w14:paraId="14E7A939" w14:textId="77777777" w:rsidR="0011191E" w:rsidRPr="0011191E" w:rsidRDefault="0011191E" w:rsidP="0011191E">
      <w:pPr>
        <w:pStyle w:val="Textbody"/>
        <w:shd w:val="clear" w:color="auto" w:fill="FFFFFF"/>
        <w:spacing w:after="220" w:line="331" w:lineRule="auto"/>
        <w:ind w:left="720"/>
        <w:rPr>
          <w:rFonts w:ascii="Montserrat, sans-serif" w:hAnsi="Montserrat, sans-serif" w:hint="eastAsia"/>
          <w:b/>
          <w:bCs/>
          <w:shd w:val="clear" w:color="auto" w:fill="FFFFFF"/>
        </w:rPr>
      </w:pPr>
      <w:r w:rsidRPr="0011191E">
        <w:rPr>
          <w:rFonts w:ascii="Montserrat, sans-serif" w:hAnsi="Montserrat, sans-serif"/>
          <w:b/>
          <w:bCs/>
          <w:shd w:val="clear" w:color="auto" w:fill="FFFFFF"/>
        </w:rPr>
        <w:t>Il y a une exception au pare-feu qui autorise toutes les communications sans authentification auprès de GIT.</w:t>
      </w:r>
    </w:p>
    <w:p w14:paraId="48D53BC6" w14:textId="2B13B446" w:rsidR="0011191E" w:rsidRDefault="0011191E" w:rsidP="0011191E">
      <w:pPr>
        <w:pStyle w:val="Paragraphedeliste"/>
        <w:numPr>
          <w:ilvl w:val="0"/>
          <w:numId w:val="1"/>
        </w:numPr>
        <w:rPr>
          <w:rFonts w:ascii="Montserrat, sans-serif" w:hAnsi="Montserrat, sans-serif"/>
          <w:lang w:eastAsia="zh-CN" w:bidi="hi-IN"/>
        </w:rPr>
      </w:pPr>
      <w:r>
        <w:rPr>
          <w:rFonts w:ascii="Montserrat, sans-serif" w:hAnsi="Montserrat, sans-serif"/>
          <w:lang w:eastAsia="zh-CN" w:bidi="hi-IN"/>
        </w:rPr>
        <w:lastRenderedPageBreak/>
        <w:t xml:space="preserve">Invitation d’un camarade, on constate qu’un dossier c’est rajouter ! </w:t>
      </w:r>
    </w:p>
    <w:p w14:paraId="07A90017" w14:textId="60908AA8" w:rsidR="0011191E" w:rsidRDefault="0011191E" w:rsidP="0011191E">
      <w:pPr>
        <w:pStyle w:val="Paragraphedeliste"/>
        <w:rPr>
          <w:rFonts w:ascii="Montserrat, sans-serif" w:hAnsi="Montserrat, sans-serif"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5863AE" wp14:editId="01E8E4BB">
            <wp:simplePos x="0" y="0"/>
            <wp:positionH relativeFrom="column">
              <wp:posOffset>2166278</wp:posOffset>
            </wp:positionH>
            <wp:positionV relativeFrom="paragraph">
              <wp:posOffset>301918</wp:posOffset>
            </wp:positionV>
            <wp:extent cx="4445000" cy="470535"/>
            <wp:effectExtent l="0" t="0" r="0" b="5715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2084D0A" wp14:editId="3E5CA08F">
            <wp:simplePos x="0" y="0"/>
            <wp:positionH relativeFrom="column">
              <wp:posOffset>-703091</wp:posOffset>
            </wp:positionH>
            <wp:positionV relativeFrom="paragraph">
              <wp:posOffset>245305</wp:posOffset>
            </wp:positionV>
            <wp:extent cx="2762280" cy="57168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80" cy="57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BD1DC" w14:textId="1D14E7F9" w:rsidR="0011191E" w:rsidRDefault="0011191E" w:rsidP="0011191E">
      <w:pPr>
        <w:pStyle w:val="Paragraphedeliste"/>
        <w:rPr>
          <w:rFonts w:ascii="Montserrat, sans-serif" w:hAnsi="Montserrat, sans-serif"/>
          <w:lang w:eastAsia="zh-CN" w:bidi="hi-IN"/>
        </w:rPr>
      </w:pPr>
    </w:p>
    <w:p w14:paraId="3490ACF7" w14:textId="3C17468E" w:rsidR="0011191E" w:rsidRDefault="0011191E" w:rsidP="0011191E">
      <w:pPr>
        <w:pStyle w:val="Paragraphedeliste"/>
        <w:rPr>
          <w:rFonts w:ascii="Montserrat, sans-serif" w:hAnsi="Montserrat, sans-serif"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A9B353" wp14:editId="67909357">
            <wp:simplePos x="0" y="0"/>
            <wp:positionH relativeFrom="column">
              <wp:posOffset>928126</wp:posOffset>
            </wp:positionH>
            <wp:positionV relativeFrom="paragraph">
              <wp:posOffset>14312</wp:posOffset>
            </wp:positionV>
            <wp:extent cx="3914640" cy="33336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640" cy="33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06199" w14:textId="3D5BA23F" w:rsidR="0011191E" w:rsidRPr="0011191E" w:rsidRDefault="0011191E" w:rsidP="0011191E">
      <w:pPr>
        <w:pStyle w:val="Paragraphedeliste"/>
        <w:rPr>
          <w:rFonts w:ascii="Montserrat, sans-serif" w:hAnsi="Montserrat, sans-serif"/>
          <w:lang w:eastAsia="zh-CN" w:bidi="hi-IN"/>
        </w:rPr>
      </w:pPr>
    </w:p>
    <w:p w14:paraId="1633F8E7" w14:textId="63260736" w:rsidR="0011191E" w:rsidRDefault="0011191E" w:rsidP="0011191E">
      <w:pPr>
        <w:pStyle w:val="Paragraphedeliste"/>
        <w:rPr>
          <w:rFonts w:ascii="Montserrat, sans-serif" w:hAnsi="Montserrat, sans-serif"/>
          <w:lang w:eastAsia="zh-CN" w:bidi="hi-IN"/>
        </w:rPr>
      </w:pPr>
    </w:p>
    <w:p w14:paraId="1D8E2395" w14:textId="53F62F1D" w:rsidR="0011191E" w:rsidRDefault="0011191E" w:rsidP="0011191E">
      <w:pPr>
        <w:pStyle w:val="Paragraphedeliste"/>
        <w:numPr>
          <w:ilvl w:val="0"/>
          <w:numId w:val="1"/>
        </w:numPr>
        <w:rPr>
          <w:rFonts w:ascii="Montserrat, sans-serif" w:hAnsi="Montserrat, sans-serif"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84FD59" wp14:editId="072FE879">
            <wp:simplePos x="0" y="0"/>
            <wp:positionH relativeFrom="column">
              <wp:posOffset>3373265</wp:posOffset>
            </wp:positionH>
            <wp:positionV relativeFrom="paragraph">
              <wp:posOffset>322189</wp:posOffset>
            </wp:positionV>
            <wp:extent cx="3239279" cy="638280"/>
            <wp:effectExtent l="0" t="0" r="0" b="9420"/>
            <wp:wrapSquare wrapText="bothSides"/>
            <wp:docPr id="9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279" cy="63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1BB0549" wp14:editId="602BE17F">
            <wp:simplePos x="0" y="0"/>
            <wp:positionH relativeFrom="margin">
              <wp:posOffset>-723949</wp:posOffset>
            </wp:positionH>
            <wp:positionV relativeFrom="paragraph">
              <wp:posOffset>287166</wp:posOffset>
            </wp:positionV>
            <wp:extent cx="4058285" cy="1363345"/>
            <wp:effectExtent l="0" t="0" r="0" b="8255"/>
            <wp:wrapSquare wrapText="bothSides"/>
            <wp:docPr id="8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, sans-serif" w:hAnsi="Montserrat, sans-serif"/>
          <w:lang w:eastAsia="zh-CN" w:bidi="hi-IN"/>
        </w:rPr>
        <w:t xml:space="preserve">Clone d’un projet d’un camarade </w:t>
      </w:r>
    </w:p>
    <w:p w14:paraId="267A5E7A" w14:textId="00AB0363" w:rsidR="0011191E" w:rsidRDefault="0011191E" w:rsidP="0011191E">
      <w:pPr>
        <w:rPr>
          <w:rFonts w:ascii="Montserrat, sans-serif" w:hAnsi="Montserrat, sans-serif"/>
          <w:lang w:eastAsia="zh-CN" w:bidi="hi-IN"/>
        </w:rPr>
      </w:pPr>
    </w:p>
    <w:p w14:paraId="3BAD9128" w14:textId="0F80D007" w:rsidR="0011191E" w:rsidRDefault="0011191E" w:rsidP="0011191E">
      <w:pPr>
        <w:rPr>
          <w:rFonts w:ascii="Montserrat, sans-serif" w:hAnsi="Montserrat, sans-serif"/>
          <w:lang w:eastAsia="zh-CN" w:bidi="hi-IN"/>
        </w:rPr>
      </w:pPr>
    </w:p>
    <w:p w14:paraId="5BB95A5C" w14:textId="70CC4FA3" w:rsidR="0011191E" w:rsidRDefault="0011191E" w:rsidP="0011191E">
      <w:pPr>
        <w:rPr>
          <w:rFonts w:ascii="Montserrat, sans-serif" w:hAnsi="Montserrat, sans-serif"/>
          <w:lang w:eastAsia="zh-CN" w:bidi="hi-IN"/>
        </w:rPr>
      </w:pPr>
    </w:p>
    <w:p w14:paraId="691826B5" w14:textId="76D1605D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Son projet est </w:t>
      </w:r>
      <w:proofErr w:type="gramStart"/>
      <w:r w:rsidRPr="0011191E">
        <w:rPr>
          <w:rFonts w:ascii="Montserrat, sans-serif" w:hAnsi="Montserrat, sans-serif"/>
          <w:b/>
          <w:bCs/>
          <w:lang w:eastAsia="zh-CN" w:bidi="hi-IN"/>
        </w:rPr>
        <w:t>apparue</w:t>
      </w:r>
      <w:proofErr w:type="gram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« </w:t>
      </w:r>
      <w:proofErr w:type="spellStart"/>
      <w:r w:rsidRPr="0011191E">
        <w:rPr>
          <w:rFonts w:ascii="Montserrat, sans-serif" w:hAnsi="Montserrat, sans-serif"/>
          <w:b/>
          <w:bCs/>
          <w:lang w:eastAsia="zh-CN" w:bidi="hi-IN"/>
        </w:rPr>
        <w:t>test.php</w:t>
      </w:r>
      <w:proofErr w:type="spell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 » </w:t>
      </w:r>
    </w:p>
    <w:p w14:paraId="596ABAA2" w14:textId="091B6F75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7C8F9738" w14:textId="2BA936A2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15A19EED" w14:textId="77777777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7804B672" w14:textId="77777777" w:rsidR="0011191E" w:rsidRP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17. Illustrer le ‘gitage’ de votre projet sur </w:t>
      </w:r>
      <w:proofErr w:type="spellStart"/>
      <w:r w:rsidRPr="0011191E">
        <w:rPr>
          <w:rFonts w:ascii="Montserrat, sans-serif" w:hAnsi="Montserrat, sans-serif"/>
          <w:b/>
          <w:bCs/>
          <w:lang w:eastAsia="zh-CN" w:bidi="hi-IN"/>
        </w:rPr>
        <w:t>github</w:t>
      </w:r>
      <w:proofErr w:type="spell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:</w:t>
      </w:r>
    </w:p>
    <w:p w14:paraId="67D83E1B" w14:textId="728CCCA9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proofErr w:type="spellStart"/>
      <w:proofErr w:type="gramStart"/>
      <w:r w:rsidRPr="0011191E">
        <w:rPr>
          <w:rFonts w:ascii="Montserrat, sans-serif" w:hAnsi="Montserrat, sans-serif"/>
          <w:b/>
          <w:bCs/>
          <w:lang w:eastAsia="zh-CN" w:bidi="hi-IN"/>
        </w:rPr>
        <w:t>phpstorm</w:t>
      </w:r>
      <w:proofErr w:type="spellEnd"/>
      <w:proofErr w:type="gram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: faire nouveau commit (il faudra modifier qqc !)</w:t>
      </w:r>
      <w:r>
        <w:rPr>
          <w:rFonts w:ascii="Montserrat, sans-serif" w:hAnsi="Montserrat, sans-serif"/>
          <w:b/>
          <w:bCs/>
          <w:lang w:eastAsia="zh-CN" w:bidi="hi-IN"/>
        </w:rPr>
        <w:t xml:space="preserve"> ; </w:t>
      </w:r>
    </w:p>
    <w:p w14:paraId="0B37A3B0" w14:textId="1E94579F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65D356" wp14:editId="329EC08B">
            <wp:simplePos x="0" y="0"/>
            <wp:positionH relativeFrom="column">
              <wp:posOffset>288388</wp:posOffset>
            </wp:positionH>
            <wp:positionV relativeFrom="paragraph">
              <wp:posOffset>6203</wp:posOffset>
            </wp:positionV>
            <wp:extent cx="4972680" cy="1657439"/>
            <wp:effectExtent l="0" t="0" r="0" b="0"/>
            <wp:wrapSquare wrapText="bothSides"/>
            <wp:docPr id="1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680" cy="165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2C53F" w14:textId="50A780AD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63A525CA" w14:textId="419AF3C6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2800A217" w14:textId="13CBF80D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ins w:id="0" w:author="yanis bouvet" w:date="2023-11-07T22:10:00Z">
        <w:r>
          <w:rPr>
            <w:rFonts w:ascii="Montserrat, sans-serif" w:hAnsi="Montserrat, sans-serif"/>
            <w:b/>
            <w:bCs/>
            <w:noProof/>
            <w:lang w:eastAsia="zh-CN" w:bidi="hi-IN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12F7D61B" wp14:editId="07B9614D">
                  <wp:simplePos x="0" y="0"/>
                  <wp:positionH relativeFrom="column">
                    <wp:posOffset>3258087</wp:posOffset>
                  </wp:positionH>
                  <wp:positionV relativeFrom="paragraph">
                    <wp:posOffset>37367</wp:posOffset>
                  </wp:positionV>
                  <wp:extent cx="414118" cy="260253"/>
                  <wp:effectExtent l="0" t="0" r="24130" b="26035"/>
                  <wp:wrapNone/>
                  <wp:docPr id="13" name="Rectangle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14118" cy="2602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696822F" id="Rectangle 13" o:spid="_x0000_s1026" style="position:absolute;margin-left:256.55pt;margin-top:2.95pt;width:32.6pt;height:2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" filled="f" strokecolor="red" strokeweight="1pt"/>
              </w:pict>
            </mc:Fallback>
          </mc:AlternateContent>
        </w:r>
      </w:ins>
    </w:p>
    <w:p w14:paraId="18950705" w14:textId="232CF393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7DC3CC2D" w14:textId="792B2B9D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C71FFED" wp14:editId="08352125">
            <wp:simplePos x="0" y="0"/>
            <wp:positionH relativeFrom="page">
              <wp:align>left</wp:align>
            </wp:positionH>
            <wp:positionV relativeFrom="paragraph">
              <wp:posOffset>284773</wp:posOffset>
            </wp:positionV>
            <wp:extent cx="6120000" cy="737280"/>
            <wp:effectExtent l="0" t="0" r="0" b="5715"/>
            <wp:wrapSquare wrapText="bothSides"/>
            <wp:docPr id="12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97720" w14:textId="463BA4B9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3F6C0EA5" w14:textId="09C71C56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0E016427" w14:textId="7E02D41C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04C7FBC9" w14:textId="77777777" w:rsidR="0011191E" w:rsidRP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6DD3740A" w14:textId="34522D5F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proofErr w:type="spellStart"/>
      <w:proofErr w:type="gramStart"/>
      <w:r w:rsidRPr="0011191E">
        <w:rPr>
          <w:rFonts w:ascii="Montserrat, sans-serif" w:hAnsi="Montserrat, sans-serif"/>
          <w:b/>
          <w:bCs/>
          <w:lang w:eastAsia="zh-CN" w:bidi="hi-IN"/>
        </w:rPr>
        <w:t>phpstorm</w:t>
      </w:r>
      <w:proofErr w:type="spellEnd"/>
      <w:proofErr w:type="gram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: envoyer les modifications sur le dépôt :  git push</w:t>
      </w:r>
    </w:p>
    <w:p w14:paraId="4FA35AE5" w14:textId="19076652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0E833DE" wp14:editId="4BED045F">
            <wp:simplePos x="0" y="0"/>
            <wp:positionH relativeFrom="margin">
              <wp:align>left</wp:align>
            </wp:positionH>
            <wp:positionV relativeFrom="paragraph">
              <wp:posOffset>5178</wp:posOffset>
            </wp:positionV>
            <wp:extent cx="3257640" cy="456480"/>
            <wp:effectExtent l="0" t="0" r="0" b="1270"/>
            <wp:wrapSquare wrapText="bothSides"/>
            <wp:docPr id="11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640" cy="4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B8063" w14:textId="0E293102" w:rsid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5D49C170" w14:textId="032E9B94" w:rsidR="0011191E" w:rsidRP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</w:p>
    <w:p w14:paraId="6417827D" w14:textId="278E1CF7" w:rsidR="0011191E" w:rsidRP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proofErr w:type="spellStart"/>
      <w:proofErr w:type="gramStart"/>
      <w:r w:rsidRPr="0011191E">
        <w:rPr>
          <w:rFonts w:ascii="Montserrat, sans-serif" w:hAnsi="Montserrat, sans-serif"/>
          <w:b/>
          <w:bCs/>
          <w:lang w:eastAsia="zh-CN" w:bidi="hi-IN"/>
        </w:rPr>
        <w:t>github</w:t>
      </w:r>
      <w:proofErr w:type="spellEnd"/>
      <w:proofErr w:type="gram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: consulter les modifications sur le dépôt</w:t>
      </w:r>
    </w:p>
    <w:p w14:paraId="74F5F41C" w14:textId="7FCB722A" w:rsidR="0011191E" w:rsidRP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proofErr w:type="spellStart"/>
      <w:proofErr w:type="gramStart"/>
      <w:r w:rsidRPr="0011191E">
        <w:rPr>
          <w:rFonts w:ascii="Montserrat, sans-serif" w:hAnsi="Montserrat, sans-serif"/>
          <w:b/>
          <w:bCs/>
          <w:lang w:eastAsia="zh-CN" w:bidi="hi-IN"/>
        </w:rPr>
        <w:t>phpstorm</w:t>
      </w:r>
      <w:proofErr w:type="spellEnd"/>
      <w:proofErr w:type="gram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: faire le clonage du dépôt d’un de vos camarades (git clone …)</w:t>
      </w:r>
    </w:p>
    <w:p w14:paraId="1AA2DC4C" w14:textId="653EB8D6" w:rsidR="0011191E" w:rsidRP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proofErr w:type="spellStart"/>
      <w:proofErr w:type="gramStart"/>
      <w:r w:rsidRPr="0011191E">
        <w:rPr>
          <w:rFonts w:ascii="Montserrat, sans-serif" w:hAnsi="Montserrat, sans-serif"/>
          <w:b/>
          <w:bCs/>
          <w:lang w:eastAsia="zh-CN" w:bidi="hi-IN"/>
        </w:rPr>
        <w:t>phpstorm</w:t>
      </w:r>
      <w:proofErr w:type="spellEnd"/>
      <w:proofErr w:type="gram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: récupérer des modifications du projet déjà cloné (git pull ou update </w:t>
      </w:r>
      <w:proofErr w:type="spellStart"/>
      <w:r w:rsidRPr="0011191E">
        <w:rPr>
          <w:rFonts w:ascii="Montserrat, sans-serif" w:hAnsi="Montserrat, sans-serif"/>
          <w:b/>
          <w:bCs/>
          <w:lang w:eastAsia="zh-CN" w:bidi="hi-IN"/>
        </w:rPr>
        <w:t>project</w:t>
      </w:r>
      <w:proofErr w:type="spellEnd"/>
      <w:r w:rsidRPr="0011191E">
        <w:rPr>
          <w:rFonts w:ascii="Montserrat, sans-serif" w:hAnsi="Montserrat, sans-serif"/>
          <w:b/>
          <w:bCs/>
          <w:lang w:eastAsia="zh-CN" w:bidi="hi-IN"/>
        </w:rPr>
        <w:t>) en 4.</w:t>
      </w:r>
    </w:p>
    <w:p w14:paraId="40A4806C" w14:textId="2E1327DA" w:rsidR="0011191E" w:rsidRPr="0011191E" w:rsidRDefault="0011191E" w:rsidP="0011191E">
      <w:pPr>
        <w:rPr>
          <w:rFonts w:ascii="Montserrat, sans-serif" w:hAnsi="Montserrat, sans-serif"/>
          <w:b/>
          <w:bCs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D455BCC" wp14:editId="22509457">
            <wp:simplePos x="0" y="0"/>
            <wp:positionH relativeFrom="column">
              <wp:posOffset>-105508</wp:posOffset>
            </wp:positionH>
            <wp:positionV relativeFrom="paragraph">
              <wp:posOffset>539750</wp:posOffset>
            </wp:positionV>
            <wp:extent cx="2962799" cy="1640880"/>
            <wp:effectExtent l="0" t="0" r="9001" b="0"/>
            <wp:wrapSquare wrapText="bothSides"/>
            <wp:docPr id="15" name="Image9 Copi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799" cy="164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11191E">
        <w:rPr>
          <w:rFonts w:ascii="Montserrat, sans-serif" w:hAnsi="Montserrat, sans-serif"/>
          <w:b/>
          <w:bCs/>
          <w:lang w:eastAsia="zh-CN" w:bidi="hi-IN"/>
        </w:rPr>
        <w:t>phpstorm</w:t>
      </w:r>
      <w:proofErr w:type="spellEnd"/>
      <w:proofErr w:type="gram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: le changement de </w:t>
      </w:r>
      <w:proofErr w:type="spellStart"/>
      <w:r w:rsidRPr="0011191E">
        <w:rPr>
          <w:rFonts w:ascii="Montserrat, sans-serif" w:hAnsi="Montserrat, sans-serif"/>
          <w:b/>
          <w:bCs/>
          <w:lang w:eastAsia="zh-CN" w:bidi="hi-IN"/>
        </w:rPr>
        <w:t>remote</w:t>
      </w:r>
      <w:proofErr w:type="spell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du projet cloné  en 4 vers un nouveau dépôt à vous (git </w:t>
      </w:r>
      <w:r w:rsidRPr="0011191E">
        <w:rPr>
          <w:rFonts w:ascii="Times New Roman" w:hAnsi="Times New Roman" w:cs="Times New Roman"/>
          <w:b/>
          <w:bCs/>
          <w:lang w:eastAsia="zh-CN" w:bidi="hi-IN"/>
        </w:rPr>
        <w:t>→</w:t>
      </w:r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manage </w:t>
      </w:r>
      <w:proofErr w:type="spellStart"/>
      <w:r w:rsidRPr="0011191E">
        <w:rPr>
          <w:rFonts w:ascii="Montserrat, sans-serif" w:hAnsi="Montserrat, sans-serif"/>
          <w:b/>
          <w:bCs/>
          <w:lang w:eastAsia="zh-CN" w:bidi="hi-IN"/>
        </w:rPr>
        <w:t>remote</w:t>
      </w:r>
      <w:proofErr w:type="spellEnd"/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</w:t>
      </w:r>
      <w:r w:rsidRPr="0011191E">
        <w:rPr>
          <w:rFonts w:ascii="Times New Roman" w:hAnsi="Times New Roman" w:cs="Times New Roman"/>
          <w:b/>
          <w:bCs/>
          <w:lang w:eastAsia="zh-CN" w:bidi="hi-IN"/>
        </w:rPr>
        <w:t>→</w:t>
      </w:r>
      <w:r w:rsidRPr="0011191E">
        <w:rPr>
          <w:rFonts w:ascii="Montserrat, sans-serif" w:hAnsi="Montserrat, sans-serif"/>
          <w:b/>
          <w:bCs/>
          <w:lang w:eastAsia="zh-CN" w:bidi="hi-IN"/>
        </w:rPr>
        <w:t xml:space="preserve"> </w:t>
      </w:r>
      <w:r w:rsidRPr="0011191E">
        <w:rPr>
          <w:rFonts w:ascii="Montserrat" w:hAnsi="Montserrat" w:cs="Montserrat"/>
          <w:b/>
          <w:bCs/>
          <w:lang w:eastAsia="zh-CN" w:bidi="hi-IN"/>
        </w:rPr>
        <w:t>…</w:t>
      </w:r>
      <w:r w:rsidRPr="0011191E">
        <w:rPr>
          <w:rFonts w:ascii="Montserrat, sans-serif" w:hAnsi="Montserrat, sans-serif"/>
          <w:b/>
          <w:bCs/>
          <w:lang w:eastAsia="zh-CN" w:bidi="hi-IN"/>
        </w:rPr>
        <w:t>)</w:t>
      </w:r>
    </w:p>
    <w:sectPr w:rsidR="0011191E" w:rsidRPr="0011191E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1EEA" w14:textId="77777777" w:rsidR="00495C66" w:rsidRDefault="00495C66" w:rsidP="001E6F0A">
      <w:pPr>
        <w:spacing w:after="0" w:line="240" w:lineRule="auto"/>
      </w:pPr>
      <w:r>
        <w:separator/>
      </w:r>
    </w:p>
  </w:endnote>
  <w:endnote w:type="continuationSeparator" w:id="0">
    <w:p w14:paraId="7F5828E2" w14:textId="77777777" w:rsidR="00495C66" w:rsidRDefault="00495C66" w:rsidP="001E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 sans-serif">
    <w:altName w:val="Arial"/>
    <w:charset w:val="00"/>
    <w:family w:val="auto"/>
    <w:pitch w:val="default"/>
  </w:font>
  <w:font w:name="Montserrat, sans-serif">
    <w:altName w:val="Montserrat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706174"/>
      <w:docPartObj>
        <w:docPartGallery w:val="Page Numbers (Bottom of Page)"/>
        <w:docPartUnique/>
      </w:docPartObj>
    </w:sdtPr>
    <w:sdtContent>
      <w:p w14:paraId="7BA2FBF0" w14:textId="6C8AB400" w:rsidR="001E6F0A" w:rsidRDefault="001E6F0A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C9FA1" w14:textId="77777777" w:rsidR="001E6F0A" w:rsidRDefault="001E6F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0E4F" w14:textId="77777777" w:rsidR="00495C66" w:rsidRDefault="00495C66" w:rsidP="001E6F0A">
      <w:pPr>
        <w:spacing w:after="0" w:line="240" w:lineRule="auto"/>
      </w:pPr>
      <w:r>
        <w:separator/>
      </w:r>
    </w:p>
  </w:footnote>
  <w:footnote w:type="continuationSeparator" w:id="0">
    <w:p w14:paraId="67187014" w14:textId="77777777" w:rsidR="00495C66" w:rsidRDefault="00495C66" w:rsidP="001E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060"/>
    <w:multiLevelType w:val="hybridMultilevel"/>
    <w:tmpl w:val="CA8ACE58"/>
    <w:lvl w:ilvl="0" w:tplc="FE325F4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038D"/>
    <w:multiLevelType w:val="hybridMultilevel"/>
    <w:tmpl w:val="7E54F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F0F8F"/>
    <w:multiLevelType w:val="hybridMultilevel"/>
    <w:tmpl w:val="7E54F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17CB9"/>
    <w:multiLevelType w:val="hybridMultilevel"/>
    <w:tmpl w:val="7E54F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is bouvet">
    <w15:presenceInfo w15:providerId="Windows Live" w15:userId="946ff1e05da3fd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0A"/>
    <w:rsid w:val="0011191E"/>
    <w:rsid w:val="001E6F0A"/>
    <w:rsid w:val="00495C66"/>
    <w:rsid w:val="00C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8785"/>
  <w15:chartTrackingRefBased/>
  <w15:docId w15:val="{7BF68215-AFD9-4A14-A97D-5E27405A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6F0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SimSun" w:hAnsi="Liberation Serif" w:cs="Lucida Sans"/>
      <w:b/>
      <w:bCs/>
      <w:kern w:val="3"/>
      <w:sz w:val="48"/>
      <w:szCs w:val="4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F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6F0A"/>
    <w:rPr>
      <w:rFonts w:ascii="Liberation Serif" w:eastAsia="NSimSun" w:hAnsi="Liberation Serif" w:cs="Lucida Sans"/>
      <w:b/>
      <w:bCs/>
      <w:kern w:val="3"/>
      <w:sz w:val="48"/>
      <w:szCs w:val="48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1E6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F0A"/>
  </w:style>
  <w:style w:type="paragraph" w:styleId="Pieddepage">
    <w:name w:val="footer"/>
    <w:basedOn w:val="Normal"/>
    <w:link w:val="PieddepageCar"/>
    <w:uiPriority w:val="99"/>
    <w:unhideWhenUsed/>
    <w:rsid w:val="001E6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F0A"/>
  </w:style>
  <w:style w:type="paragraph" w:customStyle="1" w:styleId="Textbody">
    <w:name w:val="Text body"/>
    <w:basedOn w:val="Normal"/>
    <w:rsid w:val="001E6F0A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ABE46-B059-45A8-8133-FEF97C2F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bouvet</dc:creator>
  <cp:keywords/>
  <dc:description/>
  <cp:lastModifiedBy>yanis bouvet</cp:lastModifiedBy>
  <cp:revision>1</cp:revision>
  <dcterms:created xsi:type="dcterms:W3CDTF">2023-11-07T20:51:00Z</dcterms:created>
  <dcterms:modified xsi:type="dcterms:W3CDTF">2023-11-07T21:10:00Z</dcterms:modified>
</cp:coreProperties>
</file>